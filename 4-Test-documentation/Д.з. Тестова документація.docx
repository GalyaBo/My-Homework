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830"/>
        <w:gridCol w:w="3180"/>
        <w:gridCol w:w="2370"/>
        <w:gridCol w:w="2085"/>
        <w:tblGridChange w:id="0">
          <w:tblGrid>
            <w:gridCol w:w="660"/>
            <w:gridCol w:w="1830"/>
            <w:gridCol w:w="3180"/>
            <w:gridCol w:w="237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-521.9291338582675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Деталізація  кроків тестового сценарію, присутність очікуваного та фактичного результатів.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Докладно розписані кроки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</w:t>
            </w:r>
            <w:commentRangeStart w:id="0"/>
            <w:r w:rsidDel="00000000" w:rsidR="00000000" w:rsidRPr="00000000">
              <w:rPr>
                <w:highlight w:val="white"/>
                <w:rtl w:val="0"/>
              </w:rPr>
              <w:t xml:space="preserve">Відразу видно тестове оточення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Можливо додати передумови для проходження тесту(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Precondition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Можливість додати 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Довго писати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Не підходить на </w:t>
            </w:r>
            <w:commentRangeStart w:id="1"/>
            <w:r w:rsidDel="00000000" w:rsidR="00000000" w:rsidRPr="00000000">
              <w:rPr>
                <w:highlight w:val="white"/>
                <w:rtl w:val="0"/>
              </w:rPr>
              <w:t xml:space="preserve">фінальних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highlight w:val="white"/>
                <w:rtl w:val="0"/>
              </w:rPr>
              <w:t xml:space="preserve"> тестуваннях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Займає багато часу для проходження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Чек-лист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Короткий опис того що треба протестувати. Присутність результату тестування у вигляді одного слова.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Швидко пишется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Швидко по ньому тестувати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Підходить для тестування коли треба перевірити основну функціональність але мало часу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Не дозволяє перевірити все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При поверненні через деякий час до чек листа можна забути що ти там  робив.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Немає очікуваного результату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Користувацькі сценарії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Виглядає найчастіше як замальовка якоїсь ситуації та список можливостей ПЗ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Короткий опис можливостей (функцій) які може виконати/використати користувач.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Використовують як основу для написання </w:t>
            </w:r>
            <w:commentRangeStart w:id="2"/>
            <w:r w:rsidDel="00000000" w:rsidR="00000000" w:rsidRPr="00000000">
              <w:rPr>
                <w:highlight w:val="white"/>
                <w:rtl w:val="0"/>
              </w:rPr>
              <w:t xml:space="preserve">тестування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Для розуміння складної вимоги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Для перевірки критичного тестування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Для замовника простіше розуміти саме такий формат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Не описується технічною мовою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commentRangeStart w:id="3"/>
            <w:r w:rsidDel="00000000" w:rsidR="00000000" w:rsidRPr="00000000">
              <w:rPr>
                <w:highlight w:val="white"/>
                <w:rtl w:val="0"/>
              </w:rPr>
              <w:t xml:space="preserve">- Важко зрозуміти що треба перевірити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commentRangeStart w:id="4"/>
            <w:r w:rsidDel="00000000" w:rsidR="00000000" w:rsidRPr="00000000">
              <w:rPr>
                <w:highlight w:val="white"/>
                <w:rtl w:val="0"/>
              </w:rPr>
              <w:t xml:space="preserve">- Їх можна використовувати тільки у поєднанні з чек-листом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Розробляються часто на основі бізнес завдань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https://docs.google.com/spreadsheets/d/1GlCP1q5CTT2XrU5jCDxpYqIuHfwO-uG0W7YxBi9i-X8/edit?usp=sharing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Практика на уроці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https://docs.google.com/spreadsheets/d/1yxm44fAkI6eaOFJst1PBaCnd2yytDL4OKIzdiVyZOiM/edit?</w:t>
        </w:r>
      </w:hyperlink>
      <w:ins w:author="Pavlo Okhonko" w:id="0" w:date="2022-09-19T10:04:21Z">
        <w:r w:rsidDel="00000000" w:rsidR="00000000" w:rsidRPr="00000000">
          <w:fldChar w:fldCharType="begin"/>
        </w:r>
        <w:r w:rsidDel="00000000" w:rsidR="00000000" w:rsidRPr="00000000">
          <w:instrText xml:space="preserve">HYPERLINK "https://docs.google.com/spreadsheets/d/1yxm44fAkI6eaOFJst1PBaCnd2yytDL4OKIzdiVyZOiM/edit?usp=sharing"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         </w:t>
        </w:r>
        <w:r w:rsidDel="00000000" w:rsidR="00000000" w:rsidRPr="00000000">
          <w:fldChar w:fldCharType="end"/>
        </w:r>
      </w:ins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Другий рівень</w:t>
      </w:r>
    </w:p>
    <w:p w:rsidR="00000000" w:rsidDel="00000000" w:rsidP="00000000" w:rsidRDefault="00000000" w:rsidRPr="00000000" w14:paraId="0000003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</w:t>
        </w:r>
      </w:hyperlink>
      <w:ins w:author="Pavlo Okhonko" w:id="1" w:date="2022-09-19T10:04:40Z">
        <w:r w:rsidDel="00000000" w:rsidR="00000000" w:rsidRPr="00000000">
          <w:fldChar w:fldCharType="begin"/>
        </w:r>
        <w:r w:rsidDel="00000000" w:rsidR="00000000" w:rsidRPr="00000000">
          <w:instrText xml:space="preserve">HYPERLINK "https://docs.google.com/spreadsheets/d/1PJGz_jxNh9ZJK2KTTc75Tvg-xCaEmKNVQ_a4SI7lls8/edit?usp=sharing"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                              </w:t>
        </w:r>
        <w:r w:rsidDel="00000000" w:rsidR="00000000" w:rsidRPr="00000000">
          <w:fldChar w:fldCharType="end"/>
        </w:r>
      </w:ins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adsheets/d/1PJGz_jxNh9ZJK2KTTc75Tvg-xCaEmKNVQ_a4SI7lls8/edit?usp=sharing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Практика на уроці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https://docs.google.com/spreadsheets/d/1ioZeQVbirxcYFI4BQ9rnLtafcRkIdj2MfvAVgJurK-Q/edit?usp=sharing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Третій рівень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34"/>
          <w:szCs w:val="34"/>
          <w:highlight w:val="whit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Тест-план</w:t>
      </w:r>
    </w:p>
    <w:p w:rsidR="00000000" w:rsidDel="00000000" w:rsidP="00000000" w:rsidRDefault="00000000" w:rsidRPr="00000000" w14:paraId="0000003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 ID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Тестування Застосунок для обміну світлинами котиків “</w:t>
      </w:r>
      <w:r w:rsidDel="00000000" w:rsidR="00000000" w:rsidRPr="00000000">
        <w:rPr>
          <w:highlight w:val="white"/>
          <w:rtl w:val="0"/>
        </w:rPr>
        <w:t xml:space="preserve">Кісяо</w:t>
      </w:r>
      <w:r w:rsidDel="00000000" w:rsidR="00000000" w:rsidRPr="00000000">
        <w:rPr>
          <w:highlight w:val="white"/>
          <w:rtl w:val="0"/>
        </w:rPr>
        <w:t xml:space="preserve">”. Далі скорочено “</w:t>
      </w:r>
      <w:r w:rsidDel="00000000" w:rsidR="00000000" w:rsidRPr="00000000">
        <w:rPr>
          <w:highlight w:val="white"/>
          <w:rtl w:val="0"/>
        </w:rPr>
        <w:t xml:space="preserve">Кісяо</w:t>
      </w:r>
      <w:r w:rsidDel="00000000" w:rsidR="00000000" w:rsidRPr="00000000">
        <w:rPr>
          <w:highlight w:val="white"/>
          <w:rtl w:val="0"/>
        </w:rPr>
        <w:t xml:space="preserve">” Версія 1.2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Введення 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Цей документ є тест-планом по тестуванню додатку “Кісяо”  версії 1.2. Він описує стратегію та підходи до тестування продукту. План використовується для валідації програмного забезпечення.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Об'єкти тестування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Нижче приводиться список об'єктів функціонального тестування: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Реєстрація користувача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Швидкість </w:t>
      </w:r>
      <w:commentRangeStart w:id="5"/>
      <w:r w:rsidDel="00000000" w:rsidR="00000000" w:rsidRPr="00000000">
        <w:rPr>
          <w:highlight w:val="white"/>
          <w:rtl w:val="0"/>
        </w:rPr>
        <w:t xml:space="preserve">завантаження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Додавання фото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Додавання коментар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 Що буде тестуватить?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Функції додатку “</w:t>
      </w:r>
      <w:r w:rsidDel="00000000" w:rsidR="00000000" w:rsidRPr="00000000">
        <w:rPr>
          <w:highlight w:val="white"/>
          <w:rtl w:val="0"/>
        </w:rPr>
        <w:t xml:space="preserve">Кісяо</w:t>
      </w:r>
      <w:r w:rsidDel="00000000" w:rsidR="00000000" w:rsidRPr="00000000">
        <w:rPr>
          <w:highlight w:val="white"/>
          <w:rtl w:val="0"/>
        </w:rPr>
        <w:t xml:space="preserve">”, з точки зору користувача, що буде тестуватись: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Можливість реєстрації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Можливість додавання коментарів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Можливість завантаження фото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Можливість видалення фото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Швидкість завантаження застосунку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5. Що не буде тестуватись?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Функції “</w:t>
      </w:r>
      <w:r w:rsidDel="00000000" w:rsidR="00000000" w:rsidRPr="00000000">
        <w:rPr>
          <w:highlight w:val="white"/>
          <w:rtl w:val="0"/>
        </w:rPr>
        <w:t xml:space="preserve">Кісяо</w:t>
      </w:r>
      <w:r w:rsidDel="00000000" w:rsidR="00000000" w:rsidRPr="00000000">
        <w:rPr>
          <w:highlight w:val="white"/>
          <w:rtl w:val="0"/>
        </w:rPr>
        <w:t xml:space="preserve">” з точки зору користувача які не будуть </w:t>
      </w:r>
      <w:r w:rsidDel="00000000" w:rsidR="00000000" w:rsidRPr="00000000">
        <w:rPr>
          <w:highlight w:val="white"/>
          <w:rtl w:val="0"/>
        </w:rPr>
        <w:t xml:space="preserve">тестуватись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Швидкість закриття застосунку. 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6. Підхід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Під час тестування додатку буде проводитись нефункціональне тестування, а сама: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тестування інтерфейсу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тестування зручності використання/юзабіліті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функціонального тестування будуть використовуватись наступні техніки тестування: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1) Інтеграційне тестування 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2) Модульне тестування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3) Приймальне тестування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Треба написати тест кейси в відношенні з розподіленими обов'язками, також погодження їх та занесення до тест менеджмент системи.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створенні останнього тест кейсу скласти прорахунок покриття вимог.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7. Критерії успішності тестування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Усі тест кейси з високим пріоритетом закриті з результатом “пройдений”. Тестове покриття перевірено  і є достатнім, де критерій достатності складає не менше 90% покриття вимог кейсами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8. Критерії перерви та продовження тестування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Критерієм перерви є занесення у баг-трекінгову систему блокуючого багу. 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Критерієм продовження тестування є закриття блокуючого баку у баг-трекінговій системі.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9. Результат проведення тестування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Результатом проведення тестування є отримання наступних документів: тест-план, тест кейси, матриця покриття вимог.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10. Задачі для проведення тестування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Місцезнаходження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Написання тест плана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Складання тест плану, Обов'язки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Написання тест кейсів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Об'єкти тестування, обов'язки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Проведення тестування та оцінка результатів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Підхід до тестування, обов'язки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Створення звіту про результати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Результати проведення тестування</w:t>
            </w:r>
          </w:p>
        </w:tc>
      </w:tr>
    </w:tbl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11. Технічні вимоги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Тестування додатку буде виконуватись на наступних операційних системах: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iOS 16, Android 11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12. Обов'язки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415"/>
        <w:gridCol w:w="3000"/>
        <w:gridCol w:w="3030"/>
        <w:tblGridChange w:id="0">
          <w:tblGrid>
            <w:gridCol w:w="570"/>
            <w:gridCol w:w="2415"/>
            <w:gridCol w:w="300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Обов'язки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Відповідальний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Стейкхолдер/ Засновник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Вимоги та сценарії використання, Тест план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Калюжко О.О.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Back-end розробник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Створення чек-листа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Зелений В.Б.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iOS розробник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Створення тест кейсів для наступних функцій: Відкриття додатку,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завантаження світлин, можливість коментарів, видалення світлин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Черт Ю.П.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Android розробник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Створення тест кейсів для наступних функцій: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Відкриття додатку,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завантаження світлин, можливість коментарів, видалення світлин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Геть З.У.</w:t>
            </w:r>
          </w:p>
        </w:tc>
      </w:tr>
    </w:tbl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13. Розклад/строк здачі</w:t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Строк затвердження та внесення всіх тест кейсів до менеджмент системи - 21.10.2022 23:59:59</w:t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Строк складання звітів 12.01.2023</w:t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Строк здачі проекту 31.02.2023</w:t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14. Ризики та їх усунення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Можливі ризики під час тестування:</w:t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Недолі кількості кадрових ресурсів для тестування додатку у встановлені строки</w:t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Відсутність доступу до хмарного сховища відповідного розміру.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Відсутність обладнання</w:t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Кількість допустимих дефектів буде збільшено.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1" w:date="2022-09-19T10:00:36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 таке фінальне тестування?</w:t>
      </w:r>
    </w:p>
  </w:comment>
  <w:comment w:author="Pavlo Okhonko" w:id="2" w:date="2022-09-19T10:01:27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Pavlo Okhonko" w:id="5" w:date="2022-09-19T10:08:30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Завантаження чого?</w:t>
      </w:r>
    </w:p>
  </w:comment>
  <w:comment w:author="Pavlo Okhonko" w:id="4" w:date="2022-09-19T10:02:03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Точно НІ</w:t>
      </w:r>
    </w:p>
  </w:comment>
  <w:comment w:author="Pavlo Okhonko" w:id="0" w:date="2022-09-19T10:00:08Z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Одразу - це коли?</w:t>
      </w:r>
    </w:p>
  </w:comment>
  <w:comment w:author="Pavlo Okhonko" w:id="3" w:date="2022-09-19T10:01:55Z"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Чому ж важко? Навпаки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ocs.google.com/spreadsheets/d/1PJGz_jxNh9ZJK2KTTc75Tvg-xCaEmKNVQ_a4SI7lls8/edit?usp=sharing" TargetMode="External"/><Relationship Id="rId10" Type="http://schemas.openxmlformats.org/officeDocument/2006/relationships/hyperlink" Target="https://docs.google.com/spreadsheets/d/1PJGz_jxNh9ZJK2KTTc75Tvg-xCaEmKNVQ_a4SI7lls8/edit?usp=sharing" TargetMode="External"/><Relationship Id="rId12" Type="http://schemas.openxmlformats.org/officeDocument/2006/relationships/hyperlink" Target="https://docs.google.com/spreadsheets/d/1ioZeQVbirxcYFI4BQ9rnLtafcRkIdj2MfvAVgJurK-Q/edit?usp=sharing" TargetMode="External"/><Relationship Id="rId9" Type="http://schemas.openxmlformats.org/officeDocument/2006/relationships/hyperlink" Target="https://docs.google.com/spreadsheets/d/1yxm44fAkI6eaOFJst1PBaCnd2yytDL4OKIzdiVyZOiM/edit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GlCP1q5CTT2XrU5jCDxpYqIuHfwO-uG0W7YxBi9i-X8/edit?usp=sharing" TargetMode="External"/><Relationship Id="rId8" Type="http://schemas.openxmlformats.org/officeDocument/2006/relationships/hyperlink" Target="https://docs.google.com/spreadsheets/d/1yxm44fAkI6eaOFJst1PBaCnd2yytDL4OKIzdiVyZOiM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